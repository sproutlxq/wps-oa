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ns w:id="0" w:author="liuxq" w:date="2020-06-02T15:11:13Z"/>
          <w:rFonts w:hint="default" w:eastAsiaTheme="minorEastAsia"/>
          <w:lang w:val="en-US" w:eastAsia="zh-CN"/>
        </w:rPr>
      </w:pPr>
      <w:r>
        <w:rPr>
          <w:rFonts w:hint="eastAsia"/>
        </w:rPr>
        <w:t>啦啦啦啦啦啦，我是快乐的</w:t>
      </w:r>
      <w:del w:id="1" w:author="liuxq" w:date="2020-06-02T15:11:19Z">
        <w:r>
          <w:rPr>
            <w:rFonts w:hint="eastAsia"/>
          </w:rPr>
          <w:delText>小画</w:delText>
        </w:r>
      </w:del>
      <w:del w:id="2" w:author="liuxq" w:date="2020-06-02T15:11:18Z">
        <w:r>
          <w:rPr>
            <w:rFonts w:hint="eastAsia"/>
          </w:rPr>
          <w:delText>家</w:delText>
        </w:r>
      </w:del>
      <w:r>
        <w:rPr>
          <w:rFonts w:hint="eastAsia"/>
        </w:rPr>
        <w:t>~</w:t>
      </w:r>
      <w:ins w:id="3" w:author="liuxq" w:date="2020-06-02T15:11:58Z">
        <w:r>
          <w:rPr>
            <w:rFonts w:hint="eastAsia"/>
            <w:lang w:val="en-US" w:eastAsia="zh-CN"/>
          </w:rPr>
          <w:t>不管</w:t>
        </w:r>
      </w:ins>
      <w:bookmarkStart w:id="0" w:name="_GoBack"/>
      <w:bookmarkEnd w:id="0"/>
    </w:p>
    <w:p>
      <w:pPr>
        <w:rPr>
          <w:ins w:id="4" w:author="liuxq" w:date="2020-06-02T15:11:14Z"/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ins w:id="5" w:author="liuxq" w:date="2020-06-02T15:11:14Z">
        <w:r>
          <w:rPr>
            <w:rFonts w:hint="eastAsia"/>
            <w:lang w:val="en-US" w:eastAsia="zh-CN"/>
          </w:rPr>
          <w:t>我</w:t>
        </w:r>
      </w:ins>
      <w:ins w:id="6" w:author="liuxq" w:date="2020-06-02T15:11:15Z">
        <w:r>
          <w:rPr>
            <w:rFonts w:hint="eastAsia"/>
            <w:lang w:val="en-US" w:eastAsia="zh-CN"/>
          </w:rPr>
          <w:t>是</w:t>
        </w:r>
      </w:ins>
      <w:ins w:id="7" w:author="liuxq" w:date="2020-06-02T15:11:16Z">
        <w:r>
          <w:rPr>
            <w:rFonts w:hint="eastAsia"/>
            <w:lang w:val="en-US" w:eastAsia="zh-CN"/>
          </w:rPr>
          <w:t>修订</w:t>
        </w:r>
      </w:ins>
      <w:ins w:id="8" w:author="liuxq" w:date="2020-06-02T15:11:17Z">
        <w:r>
          <w:rPr>
            <w:rFonts w:hint="eastAsia"/>
            <w:lang w:val="en-US" w:eastAsia="zh-CN"/>
          </w:rPr>
          <w:t>修订</w:t>
        </w:r>
      </w:ins>
      <w:ins w:id="9" w:author="liuxq" w:date="2020-06-02T15:11:20Z">
        <w:r>
          <w:rPr>
            <w:rFonts w:hint="eastAsia"/>
            <w:lang w:val="en-US" w:eastAsia="zh-CN"/>
          </w:rPr>
          <w:t>，</w:t>
        </w:r>
      </w:ins>
      <w:ins w:id="10" w:author="liuxq" w:date="2020-06-02T15:11:22Z">
        <w:r>
          <w:rPr>
            <w:rFonts w:hint="eastAsia"/>
            <w:lang w:val="en-US" w:eastAsia="zh-CN"/>
          </w:rPr>
          <w:t>默认</w:t>
        </w:r>
      </w:ins>
      <w:ins w:id="11" w:author="liuxq" w:date="2020-06-02T15:11:23Z">
        <w:r>
          <w:rPr>
            <w:rFonts w:hint="eastAsia"/>
            <w:lang w:val="en-US" w:eastAsia="zh-CN"/>
          </w:rPr>
          <w:t>显示</w:t>
        </w:r>
      </w:ins>
      <w:ins w:id="12" w:author="liuxq" w:date="2020-06-02T15:11:24Z">
        <w:r>
          <w:rPr>
            <w:rFonts w:hint="eastAsia"/>
            <w:lang w:val="en-US" w:eastAsia="zh-CN"/>
          </w:rPr>
          <w:t>修订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xq">
    <w15:presenceInfo w15:providerId="None" w15:userId="liux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0B"/>
    <w:rsid w:val="0061670B"/>
    <w:rsid w:val="00BA65EA"/>
    <w:rsid w:val="00CB67B9"/>
    <w:rsid w:val="22B560CB"/>
    <w:rsid w:val="3C1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1</TotalTime>
  <ScaleCrop>false</ScaleCrop>
  <LinksUpToDate>false</LinksUpToDate>
  <CharactersWithSpaces>16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2020-05-06T14:06:00Z</dcterms:created>
  <dc:creator>Xiaqi Liu</dc:creator>
  <cp:lastModifiedBy>liuxq</cp:lastModifiedBy>
  <dcterms:modified xsi:type="dcterms:W3CDTF">2020-06-02T07:12:01Z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