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rPr>
          <w:rFonts w:hint="eastAsia" w:ascii="仿宋_GB2312" w:eastAsia="方正小标宋简体"/>
          <w:sz w:val="32"/>
          <w:szCs w:val="70"/>
        </w:rPr>
      </w:pPr>
    </w:p>
    <w:p>
      <w:pPr>
        <w:spacing w:line="100" w:lineRule="exact"/>
        <w:jc w:val="center"/>
        <w:rPr>
          <w:rFonts w:hint="eastAsia" w:eastAsia="方正小标宋简体"/>
          <w:sz w:val="70"/>
          <w:szCs w:val="70"/>
        </w:rPr>
      </w:pPr>
    </w:p>
    <w:p>
      <w:pPr>
        <w:jc w:val="center"/>
        <w:rPr>
          <w:rFonts w:hint="eastAsia" w:eastAsia="方正小标宋简体"/>
          <w:color w:val="FF0000"/>
          <w:spacing w:val="10"/>
          <w:sz w:val="60"/>
          <w:szCs w:val="60"/>
        </w:rPr>
      </w:pPr>
      <w:r>
        <w:rPr>
          <w:rFonts w:eastAsia="方正小标宋简体"/>
          <w:color w:val="FF0000"/>
          <w:spacing w:val="20"/>
          <w:sz w:val="60"/>
          <w:szCs w:val="60"/>
        </w:rPr>
        <w:t>贸易险业务专题会议纪要</w:t>
      </w:r>
    </w:p>
    <w:p>
      <w:pPr>
        <w:spacing w:line="240" w:lineRule="exact"/>
        <w:jc w:val="center"/>
        <w:rPr>
          <w:rFonts w:hint="eastAsia"/>
          <w:b/>
          <w:bCs/>
          <w:sz w:val="28"/>
        </w:rPr>
      </w:pPr>
    </w:p>
    <w:p>
      <w:pPr>
        <w:spacing w:line="500" w:lineRule="exact"/>
        <w:jc w:val="center"/>
        <w:rPr>
          <w:rFonts w:hint="eastAsia" w:ascii="仿宋_GB2312" w:eastAsia="仿宋_GB2312"/>
          <w:bCs/>
          <w:sz w:val="32"/>
          <w:szCs w:val="32"/>
        </w:rPr>
      </w:pPr>
      <w:bookmarkStart w:id="0" w:name="briefingyear"/>
      <w:bookmarkEnd w:id="0"/>
      <w:r>
        <w:rPr>
          <w:rFonts w:hint="eastAsia" w:ascii="仿宋_GB2312" w:eastAsia="仿宋_GB2312"/>
          <w:bCs/>
          <w:sz w:val="32"/>
          <w:szCs w:val="32"/>
          <w:lang w:eastAsia="zh-CN"/>
        </w:rPr>
        <w:t>11</w:t>
      </w:r>
      <w:r>
        <w:rPr>
          <w:rFonts w:hint="eastAsia" w:ascii="仿宋_GB2312" w:eastAsia="仿宋_GB2312"/>
          <w:bCs/>
          <w:sz w:val="32"/>
          <w:szCs w:val="32"/>
        </w:rPr>
        <w:t>年第</w:t>
      </w:r>
      <w:bookmarkStart w:id="1" w:name="briefingnum"/>
      <w:r>
        <w:rPr>
          <w:rFonts w:hint="eastAsia" w:ascii="仿宋_GB2312" w:eastAsia="仿宋_GB2312"/>
          <w:bCs/>
          <w:sz w:val="32"/>
          <w:szCs w:val="32"/>
        </w:rPr>
        <w:t xml:space="preserve"> </w:t>
      </w:r>
      <w:bookmarkEnd w:id="1"/>
      <w:r>
        <w:rPr>
          <w:rFonts w:hint="eastAsia" w:ascii="仿宋_GB2312" w:eastAsia="仿宋_GB2312"/>
          <w:bCs/>
          <w:sz w:val="32"/>
          <w:szCs w:val="32"/>
        </w:rPr>
        <w:t>期</w:t>
      </w:r>
    </w:p>
    <w:p>
      <w:pPr>
        <w:spacing w:line="240" w:lineRule="exact"/>
        <w:jc w:val="center"/>
        <w:rPr>
          <w:rFonts w:hint="eastAsia"/>
          <w:b/>
          <w:bCs/>
          <w:sz w:val="28"/>
        </w:rPr>
      </w:pPr>
    </w:p>
    <w:p>
      <w:pPr>
        <w:spacing w:line="240" w:lineRule="exact"/>
        <w:jc w:val="center"/>
        <w:rPr>
          <w:rFonts w:hint="eastAsia"/>
          <w:b/>
          <w:bCs/>
          <w:sz w:val="28"/>
        </w:rPr>
      </w:pPr>
    </w:p>
    <w:p>
      <w:pPr>
        <w:spacing w:line="240" w:lineRule="exact"/>
        <w:jc w:val="center"/>
        <w:rPr>
          <w:rFonts w:hint="eastAsia"/>
          <w:b/>
          <w:bCs/>
          <w:sz w:val="28"/>
        </w:rPr>
      </w:pPr>
    </w:p>
    <w:p>
      <w:pPr>
        <w:spacing w:line="240" w:lineRule="exact"/>
        <w:jc w:val="center"/>
        <w:rPr>
          <w:rFonts w:hint="eastAsia"/>
          <w:b/>
          <w:bCs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20" w:lineRule="exact"/>
        <w:ind w:left="105" w:leftChars="50" w:right="105" w:rightChars="50" w:firstLine="0" w:firstLineChars="0"/>
        <w:jc w:val="both"/>
        <w:textAlignment w:val="auto"/>
        <w:outlineLvl w:val="9"/>
        <w:rPr>
          <w:rFonts w:hint="eastAsia" w:ascii="楷体_GB2312" w:eastAsia="楷体_GB2312"/>
          <w:bCs/>
          <w:sz w:val="28"/>
          <w:szCs w:val="28"/>
          <w:lang w:eastAsia="zh-CN"/>
        </w:rPr>
      </w:pPr>
      <w:r>
        <w:rPr>
          <w:rFonts w:hint="eastAsia" w:ascii="楷体_GB2312" w:eastAsia="楷体_GB2312"/>
          <w:bCs/>
          <w:sz w:val="28"/>
          <w:szCs w:val="28"/>
        </w:rPr>
        <w:t xml:space="preserve">中国出口信用保险公司               </w:t>
      </w:r>
      <w:r>
        <w:rPr>
          <w:rFonts w:hint="eastAsia" w:ascii="楷体_GB2312" w:eastAsia="楷体_GB2312"/>
          <w:bCs/>
          <w:sz w:val="28"/>
          <w:szCs w:val="28"/>
          <w:lang w:val="en-US" w:eastAsia="zh-CN"/>
        </w:rPr>
        <w:tab/>
      </w:r>
      <w:r>
        <w:rPr>
          <w:rFonts w:hint="eastAsia" w:ascii="楷体_GB2312" w:eastAsia="楷体_GB2312"/>
          <w:bCs/>
          <w:sz w:val="28"/>
          <w:szCs w:val="28"/>
          <w:lang w:val="en-US" w:eastAsia="zh-CN"/>
        </w:rPr>
        <w:tab/>
      </w:r>
      <w:r>
        <w:rPr>
          <w:rFonts w:hint="eastAsia" w:ascii="楷体_GB2312" w:eastAsia="楷体_GB2312"/>
          <w:bCs/>
          <w:sz w:val="28"/>
          <w:szCs w:val="28"/>
          <w:lang w:val="en-US" w:eastAsia="zh-CN"/>
        </w:rPr>
        <w:tab/>
      </w:r>
      <w:r>
        <w:rPr>
          <w:rFonts w:hint="eastAsia" w:ascii="楷体_GB2312" w:eastAsia="楷体_GB2312"/>
          <w:bCs/>
          <w:sz w:val="28"/>
          <w:szCs w:val="28"/>
          <w:lang w:val="en-US" w:eastAsia="zh-CN"/>
        </w:rPr>
        <w:tab/>
      </w:r>
      <w:r>
        <w:rPr>
          <w:rFonts w:hint="eastAsia" w:ascii="楷体_GB2312" w:eastAsia="楷体_GB2312"/>
          <w:bCs/>
          <w:sz w:val="28"/>
          <w:szCs w:val="28"/>
          <w:lang w:val="en-US" w:eastAsia="zh-CN"/>
        </w:rPr>
        <w:tab/>
      </w:r>
      <w:r>
        <w:rPr>
          <w:rFonts w:hint="eastAsia" w:ascii="楷体_GB2312" w:eastAsia="楷体_GB2312"/>
          <w:bCs/>
          <w:sz w:val="28"/>
          <w:szCs w:val="28"/>
          <w:lang w:val="en-US" w:eastAsia="zh-CN"/>
        </w:rPr>
        <w:tab/>
      </w:r>
      <w:r>
        <w:rPr>
          <w:rFonts w:hint="eastAsia" w:ascii="楷体_GB2312" w:eastAsia="楷体_GB2312"/>
          <w:bCs/>
          <w:sz w:val="28"/>
          <w:szCs w:val="28"/>
          <w:lang w:val="en-US" w:eastAsia="zh-CN"/>
        </w:rPr>
        <w:tab/>
      </w:r>
      <w:r>
        <w:rPr>
          <w:rFonts w:hint="eastAsia" w:ascii="楷体_GB2312" w:eastAsia="楷体_GB2312"/>
          <w:bCs/>
          <w:sz w:val="28"/>
          <w:szCs w:val="28"/>
          <w:lang w:val="en-US" w:eastAsia="zh-CN"/>
        </w:rPr>
        <w:tab/>
      </w:r>
      <w:r>
        <w:rPr>
          <w:rFonts w:hint="eastAsia" w:ascii="楷体_GB2312" w:eastAsia="楷体_GB2312"/>
          <w:bCs/>
          <w:sz w:val="28"/>
          <w:szCs w:val="28"/>
          <w:lang w:val="en-US" w:eastAsia="zh-CN"/>
        </w:rPr>
        <w:tab/>
      </w:r>
      <w:r>
        <w:rPr>
          <w:rFonts w:hint="eastAsia" w:ascii="楷体_GB2312" w:eastAsia="楷体_GB2312"/>
          <w:bCs/>
          <w:sz w:val="28"/>
          <w:szCs w:val="28"/>
        </w:rPr>
        <w:t xml:space="preserve">  </w:t>
      </w:r>
      <w:r>
        <w:rPr>
          <w:rFonts w:hint="eastAsia" w:ascii="楷体_GB2312" w:eastAsia="楷体_GB2312"/>
          <w:bCs/>
          <w:sz w:val="28"/>
          <w:szCs w:val="28"/>
          <w:lang w:eastAsia="zh-CN"/>
        </w:rPr>
        <w:t>2020-09-30</w:t>
      </w:r>
    </w:p>
    <w:p>
      <w:pPr>
        <w:spacing w:line="460" w:lineRule="exact"/>
        <w:jc w:val="center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  <w:lang/>
        </w:rPr>
        <w:pict>
          <v:line id="Line 2" o:spid="_x0000_s1026" o:spt="20" style="position:absolute;left:0pt;margin-left:78.6pt;margin-top:182.1pt;height:0.05pt;width:447.85pt;mso-position-horizontal-relative:page;mso-position-vertical-relative:margin;z-index:251659264;mso-width-relative:page;mso-height-relative:page;" filled="f" stroked="t" coordsize="21600,21600" o:allowoverlap="f">
            <v:path arrowok="t"/>
            <v:fill on="f" focussize="0,0"/>
            <v:stroke weight="1.5pt" color="#FF0000"/>
            <v:imagedata o:title=""/>
            <o:lock v:ext="edit" grouping="f" rotation="f" text="f" aspectratio="f"/>
            <w10:anchorlock/>
          </v:line>
        </w:pict>
      </w:r>
    </w:p>
    <w:p>
      <w:pPr>
        <w:spacing w:line="600" w:lineRule="exact"/>
        <w:rPr>
          <w:rFonts w:hint="eastAsia" w:ascii="仿宋_GB2312" w:hAnsi="宋体" w:eastAsia="仿宋_GB2312"/>
          <w:spacing w:val="-22"/>
          <w:sz w:val="32"/>
        </w:rPr>
      </w:pPr>
    </w:p>
    <w:p>
      <w:pPr>
        <w:rPr>
          <w:ins w:id="0" w:author="liuxq" w:date="2020-06-02T15:11:13Z"/>
          <w:rFonts w:hint="default" w:eastAsiaTheme="minorEastAsia"/>
          <w:lang w:val="en-US" w:eastAsia="zh-CN"/>
        </w:rPr>
      </w:pPr>
      <w:bookmarkStart w:id="2" w:name="quanwen"/>
      <w:r>
        <w:rPr>
          <w:rFonts w:hint="eastAsia"/>
        </w:rPr>
        <w:t>啦啦啦啦啦啦，我是快乐的</w:t>
      </w:r>
      <w:del w:id="1" w:author="liuxq" w:date="2020-06-02T15:11:19Z">
        <w:r>
          <w:rPr>
            <w:rFonts w:hint="eastAsia"/>
          </w:rPr>
          <w:delText>小画</w:delText>
        </w:r>
      </w:del>
      <w:del w:id="2" w:author="liuxq" w:date="2020-06-02T15:11:18Z">
        <w:r>
          <w:rPr>
            <w:rFonts w:hint="eastAsia"/>
          </w:rPr>
          <w:delText>家</w:delText>
        </w:r>
      </w:del>
      <w:r>
        <w:rPr>
          <w:rFonts w:hint="eastAsia"/>
        </w:rPr>
        <w:t>~</w:t>
      </w:r>
      <w:ins w:id="3" w:author="liuxq" w:date="2020-06-02T15:11:58Z">
        <w:r>
          <w:rPr>
            <w:rFonts w:hint="eastAsia"/>
            <w:lang w:val="en-US" w:eastAsia="zh-CN"/>
          </w:rPr>
          <w:t>不管</w:t>
        </w:r>
      </w:ins>
    </w:p>
    <w:p>
      <w:pPr>
        <w:rPr>
          <w:ins w:id="4" w:author="liuxq" w:date="2020-06-02T15:11:14Z"/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ins w:id="5" w:author="liuxq" w:date="2020-06-02T15:11:14Z">
        <w:r>
          <w:rPr>
            <w:rFonts w:hint="eastAsia"/>
            <w:lang w:val="en-US" w:eastAsia="zh-CN"/>
          </w:rPr>
          <w:t>我</w:t>
        </w:r>
      </w:ins>
      <w:ins w:id="6" w:author="liuxq" w:date="2020-06-02T15:11:15Z">
        <w:r>
          <w:rPr>
            <w:rFonts w:hint="eastAsia"/>
            <w:lang w:val="en-US" w:eastAsia="zh-CN"/>
          </w:rPr>
          <w:t>是</w:t>
        </w:r>
      </w:ins>
      <w:ins w:id="7" w:author="liuxq" w:date="2020-06-02T15:11:16Z">
        <w:r>
          <w:rPr>
            <w:rFonts w:hint="eastAsia"/>
            <w:lang w:val="en-US" w:eastAsia="zh-CN"/>
          </w:rPr>
          <w:t>修订</w:t>
        </w:r>
      </w:ins>
      <w:ins w:id="8" w:author="liuxq" w:date="2020-06-02T15:11:17Z">
        <w:r>
          <w:rPr>
            <w:rFonts w:hint="eastAsia"/>
            <w:lang w:val="en-US" w:eastAsia="zh-CN"/>
          </w:rPr>
          <w:t>修订</w:t>
        </w:r>
      </w:ins>
      <w:ins w:id="9" w:author="liuxq" w:date="2020-06-02T15:11:20Z">
        <w:r>
          <w:rPr>
            <w:rFonts w:hint="eastAsia"/>
            <w:lang w:val="en-US" w:eastAsia="zh-CN"/>
          </w:rPr>
          <w:t>，</w:t>
        </w:r>
      </w:ins>
      <w:ins w:id="10" w:author="liuxq" w:date="2020-06-02T15:11:22Z">
        <w:r>
          <w:rPr>
            <w:rFonts w:hint="eastAsia"/>
            <w:lang w:val="en-US" w:eastAsia="zh-CN"/>
          </w:rPr>
          <w:t>默认</w:t>
        </w:r>
      </w:ins>
      <w:ins w:id="11" w:author="liuxq" w:date="2020-06-02T15:11:23Z">
        <w:r>
          <w:rPr>
            <w:rFonts w:hint="eastAsia"/>
            <w:lang w:val="en-US" w:eastAsia="zh-CN"/>
          </w:rPr>
          <w:t>显示</w:t>
        </w:r>
      </w:ins>
      <w:ins w:id="12" w:author="liuxq" w:date="2020-06-02T15:11:24Z">
        <w:r>
          <w:rPr>
            <w:rFonts w:hint="eastAsia"/>
            <w:lang w:val="en-US" w:eastAsia="zh-CN"/>
          </w:rPr>
          <w:t>修订</w:t>
        </w:r>
        <w:bookmarkEnd w:id="2"/>
      </w:ins>
    </w:p>
    <w:p>
      <w:pPr>
        <w:spacing w:line="600" w:lineRule="exact"/>
        <w:rPr>
          <w:rFonts w:hint="eastAsia" w:ascii="仿宋_GB2312" w:hAnsi="宋体" w:eastAsia="仿宋_GB2312"/>
          <w:sz w:val="32"/>
        </w:rPr>
      </w:pPr>
      <w:bookmarkStart w:id="5" w:name="_GoBack"/>
      <w:bookmarkEnd w:id="5"/>
    </w:p>
    <w:p>
      <w:pPr>
        <w:spacing w:line="600" w:lineRule="exact"/>
        <w:ind w:firstLine="640" w:firstLineChars="200"/>
        <w:rPr>
          <w:rFonts w:hint="eastAsia" w:ascii="仿宋_GB2312" w:hAnsi="宋体" w:eastAsia="仿宋_GB2312"/>
          <w:sz w:val="32"/>
        </w:rPr>
      </w:pPr>
    </w:p>
    <w:p>
      <w:pPr>
        <w:spacing w:line="600" w:lineRule="exact"/>
        <w:ind w:firstLine="640" w:firstLineChars="200"/>
        <w:rPr>
          <w:rFonts w:hint="eastAsia" w:ascii="仿宋_GB2312" w:hAnsi="宋体" w:eastAsia="仿宋_GB2312"/>
          <w:sz w:val="32"/>
        </w:rPr>
      </w:pPr>
      <w:bookmarkStart w:id="3" w:name="attach"/>
      <w:r>
        <w:rPr>
          <w:rFonts w:hint="eastAsia" w:ascii="仿宋_GB2312" w:hAnsi="宋体" w:eastAsia="仿宋_GB2312"/>
          <w:sz w:val="32"/>
        </w:rPr>
        <w:t xml:space="preserve"> </w:t>
      </w:r>
      <w:bookmarkEnd w:id="3"/>
    </w:p>
    <w:p>
      <w:pPr>
        <w:spacing w:line="600" w:lineRule="exact"/>
        <w:ind w:firstLine="1600" w:firstLineChars="500"/>
        <w:rPr>
          <w:rFonts w:hint="eastAsia" w:ascii="仿宋_GB2312" w:hAnsi="宋体" w:eastAsia="仿宋_GB2312"/>
          <w:sz w:val="32"/>
        </w:rPr>
      </w:pPr>
      <w:bookmarkStart w:id="4" w:name="attachMain"/>
      <w:r>
        <w:rPr>
          <w:rFonts w:hint="eastAsia" w:ascii="仿宋_GB2312" w:hAnsi="宋体" w:eastAsia="仿宋_GB2312"/>
          <w:sz w:val="32"/>
        </w:rPr>
        <w:t xml:space="preserve"> </w:t>
      </w:r>
      <w:bookmarkEnd w:id="4"/>
    </w:p>
    <w:p>
      <w:pPr>
        <w:spacing w:line="600" w:lineRule="exact"/>
        <w:ind w:firstLine="1600" w:firstLineChars="500"/>
        <w:rPr>
          <w:rFonts w:hint="eastAsia" w:ascii="仿宋_GB2312" w:hAnsi="宋体" w:eastAsia="仿宋_GB2312"/>
          <w:sz w:val="32"/>
        </w:rPr>
      </w:pPr>
    </w:p>
    <w:p>
      <w:pPr>
        <w:spacing w:line="600" w:lineRule="exact"/>
        <w:ind w:firstLine="1600" w:firstLineChars="500"/>
        <w:rPr>
          <w:rFonts w:hint="eastAsia" w:ascii="仿宋_GB2312" w:hAnsi="宋体" w:eastAsia="仿宋_GB2312"/>
          <w:sz w:val="32"/>
        </w:rPr>
      </w:pPr>
    </w:p>
    <w:p>
      <w:pPr>
        <w:spacing w:line="600" w:lineRule="exact"/>
        <w:ind w:firstLine="1600" w:firstLineChars="500"/>
        <w:rPr>
          <w:rFonts w:hint="eastAsia" w:ascii="仿宋_GB2312" w:hAnsi="宋体" w:eastAsia="仿宋_GB2312"/>
          <w:sz w:val="32"/>
        </w:rPr>
      </w:pPr>
    </w:p>
    <w:p>
      <w:pPr>
        <w:rPr>
          <w:rFonts w:hint="eastAsia"/>
          <w:sz w:val="32"/>
        </w:rPr>
      </w:pPr>
      <w:r>
        <w:rPr>
          <w:rFonts w:hint="eastAsia"/>
          <w:sz w:val="32"/>
        </w:rPr>
        <w:t xml:space="preserve">    </w:t>
      </w:r>
    </w:p>
    <w:p>
      <w:pPr>
        <w:rPr>
          <w:rFonts w:hint="eastAsia"/>
          <w:sz w:val="32"/>
        </w:rPr>
      </w:pPr>
    </w:p>
    <w:p>
      <w:pPr>
        <w:rPr>
          <w:rFonts w:hint="eastAsia"/>
          <w:sz w:val="32"/>
        </w:rPr>
      </w:pPr>
    </w:p>
    <w:p>
      <w:pPr>
        <w:rPr>
          <w:rFonts w:hint="eastAsia"/>
          <w:sz w:val="32"/>
        </w:rPr>
      </w:pPr>
    </w:p>
    <w:p>
      <w:pPr>
        <w:rPr>
          <w:rFonts w:hint="eastAsia"/>
          <w:sz w:val="32"/>
        </w:rPr>
      </w:pPr>
    </w:p>
    <w:p>
      <w:pPr>
        <w:rPr>
          <w:rFonts w:hint="eastAsia"/>
          <w:sz w:val="32"/>
        </w:rPr>
      </w:pPr>
    </w:p>
    <w:p>
      <w:pPr>
        <w:rPr>
          <w:rFonts w:hint="eastAsia"/>
          <w:sz w:val="32"/>
        </w:rPr>
      </w:pPr>
    </w:p>
    <w:p>
      <w:pPr>
        <w:rPr>
          <w:rFonts w:hint="eastAsia"/>
          <w:sz w:val="32"/>
        </w:rPr>
      </w:pPr>
    </w:p>
    <w:p>
      <w:pPr>
        <w:rPr>
          <w:rFonts w:hint="eastAsia"/>
          <w:sz w:val="32"/>
        </w:rPr>
      </w:pPr>
    </w:p>
    <w:p>
      <w:pPr>
        <w:spacing w:line="240" w:lineRule="exact"/>
        <w:jc w:val="center"/>
        <w:rPr>
          <w:rFonts w:hint="eastAsia"/>
          <w:b/>
          <w:bCs/>
          <w:sz w:val="28"/>
        </w:rPr>
      </w:pPr>
    </w:p>
    <w:p>
      <w:pPr>
        <w:spacing w:line="240" w:lineRule="exact"/>
        <w:jc w:val="center"/>
        <w:rPr>
          <w:rFonts w:hint="eastAsia"/>
          <w:b/>
          <w:bCs/>
          <w:sz w:val="28"/>
        </w:rPr>
      </w:pPr>
    </w:p>
    <w:p>
      <w:pPr>
        <w:spacing w:line="240" w:lineRule="exact"/>
        <w:jc w:val="center"/>
        <w:rPr>
          <w:rFonts w:hint="eastAsia"/>
          <w:b/>
          <w:bCs/>
          <w:sz w:val="28"/>
        </w:rPr>
      </w:pPr>
    </w:p>
    <w:p>
      <w:pPr>
        <w:spacing w:line="240" w:lineRule="exact"/>
        <w:jc w:val="center"/>
        <w:rPr>
          <w:rFonts w:hint="eastAsia"/>
          <w:b/>
          <w:bCs/>
          <w:sz w:val="28"/>
        </w:rPr>
      </w:pPr>
    </w:p>
    <w:p>
      <w:pPr>
        <w:spacing w:line="240" w:lineRule="exact"/>
        <w:jc w:val="center"/>
        <w:rPr>
          <w:rFonts w:hint="eastAsia"/>
          <w:b/>
          <w:bCs/>
          <w:sz w:val="28"/>
        </w:rPr>
      </w:pPr>
    </w:p>
    <w:p>
      <w:pPr>
        <w:spacing w:line="240" w:lineRule="exact"/>
        <w:jc w:val="center"/>
        <w:rPr>
          <w:rFonts w:hint="eastAsia"/>
          <w:b/>
          <w:bCs/>
          <w:sz w:val="28"/>
        </w:rPr>
      </w:pPr>
    </w:p>
    <w:p>
      <w:pPr>
        <w:spacing w:line="240" w:lineRule="exact"/>
        <w:jc w:val="center"/>
        <w:rPr>
          <w:rFonts w:hint="eastAsia"/>
          <w:b/>
          <w:bCs/>
          <w:sz w:val="28"/>
        </w:rPr>
      </w:pPr>
    </w:p>
    <w:p>
      <w:pPr>
        <w:spacing w:line="240" w:lineRule="exact"/>
        <w:jc w:val="center"/>
        <w:rPr>
          <w:rFonts w:hint="eastAsia"/>
          <w:b/>
          <w:bCs/>
          <w:sz w:val="28"/>
        </w:rPr>
      </w:pPr>
    </w:p>
    <w:p>
      <w:pPr>
        <w:spacing w:line="240" w:lineRule="exact"/>
        <w:jc w:val="center"/>
        <w:rPr>
          <w:rFonts w:hint="eastAsia"/>
          <w:b/>
          <w:bCs/>
          <w:sz w:val="28"/>
        </w:rPr>
      </w:pPr>
    </w:p>
    <w:p>
      <w:pPr>
        <w:spacing w:line="240" w:lineRule="exact"/>
        <w:jc w:val="center"/>
        <w:rPr>
          <w:rFonts w:hint="eastAsia"/>
          <w:b/>
          <w:bCs/>
          <w:sz w:val="28"/>
        </w:rPr>
      </w:pPr>
    </w:p>
    <w:p>
      <w:pPr>
        <w:spacing w:line="240" w:lineRule="exact"/>
        <w:jc w:val="center"/>
        <w:rPr>
          <w:rFonts w:hint="eastAsia"/>
          <w:b/>
          <w:bCs/>
          <w:sz w:val="28"/>
        </w:rPr>
      </w:pPr>
      <w:r>
        <w:rPr>
          <w:b/>
          <w:bCs/>
          <w:sz w:val="20"/>
          <w:lang/>
        </w:rPr>
        <w:pict>
          <v:line id="Line 3" o:spid="_x0000_s1027" o:spt="20" style="position:absolute;left:0pt;margin-left:0pt;margin-top:11.6pt;height:0pt;width:450pt;z-index:251660288;mso-width-relative:page;mso-height-relative:page;" filled="f" coordsize="21600,21600">
            <v:path arrowok="t"/>
            <v:fill on="f" focussize="0,0"/>
            <v:stroke/>
            <v:imagedata o:title=""/>
            <o:lock v:ext="edit" grouping="f" rotation="f" text="f" aspectratio="f"/>
          </v:line>
        </w:pict>
      </w:r>
    </w:p>
    <w:p>
      <w:pPr>
        <w:spacing w:line="400" w:lineRule="exact"/>
        <w:rPr>
          <w:rFonts w:hint="eastAsia" w:eastAsia="楷体_GB2312"/>
          <w:sz w:val="28"/>
          <w:lang w:eastAsia="zh-CN"/>
        </w:rPr>
      </w:pPr>
      <w:r>
        <w:rPr>
          <w:rFonts w:hint="eastAsia" w:eastAsia="楷体_GB2312"/>
          <w:sz w:val="28"/>
        </w:rPr>
        <w:t>报送：</w:t>
      </w:r>
      <w:r>
        <w:rPr>
          <w:rFonts w:hint="eastAsia" w:ascii="楷体_GB2312" w:eastAsia="楷体_GB2312"/>
          <w:bCs/>
          <w:sz w:val="28"/>
          <w:szCs w:val="28"/>
          <w:lang w:eastAsia="zh-CN"/>
        </w:rPr>
        <w:t>信息技术部</w:t>
      </w:r>
    </w:p>
    <w:p>
      <w:pPr>
        <w:spacing w:line="400" w:lineRule="exact"/>
        <w:rPr>
          <w:rFonts w:hint="eastAsia" w:eastAsia="楷体_GB2312"/>
          <w:sz w:val="32"/>
          <w:lang w:eastAsia="zh-CN"/>
        </w:rPr>
      </w:pPr>
      <w:r>
        <w:rPr>
          <w:b/>
          <w:bCs/>
          <w:sz w:val="20"/>
          <w:lang/>
        </w:rPr>
        <w:pict>
          <v:line id="Line 4" o:spid="_x0000_s1028" o:spt="20" style="position:absolute;left:0pt;margin-left:0pt;margin-top:19.9pt;height:0pt;width:450pt;z-index:251661312;mso-width-relative:page;mso-height-relative:page;" filled="f" coordsize="21600,21600">
            <v:path arrowok="t"/>
            <v:fill on="f" focussize="0,0"/>
            <v:stroke/>
            <v:imagedata o:title=""/>
            <o:lock v:ext="edit" grouping="f" rotation="f" text="f" aspectratio="f"/>
          </v:line>
        </w:pict>
      </w:r>
      <w:r>
        <w:rPr>
          <w:rFonts w:hint="eastAsia" w:eastAsia="楷体_GB2312"/>
          <w:sz w:val="28"/>
        </w:rPr>
        <w:t>发送：</w:t>
      </w:r>
      <w:r>
        <w:rPr>
          <w:rFonts w:hint="eastAsia" w:ascii="楷体_GB2312" w:eastAsia="楷体_GB2312"/>
          <w:bCs/>
          <w:sz w:val="28"/>
          <w:szCs w:val="28"/>
          <w:lang w:eastAsia="zh-CN"/>
        </w:rPr>
        <w:t>办公室</w:t>
      </w:r>
    </w:p>
    <w:p>
      <w:pPr>
        <w:spacing w:line="240" w:lineRule="exact"/>
        <w:jc w:val="center"/>
        <w:rPr>
          <w:rFonts w:hint="eastAsia"/>
        </w:rPr>
      </w:pPr>
    </w:p>
    <w:p>
      <w:pPr>
        <w:spacing w:line="460" w:lineRule="exact"/>
        <w:jc w:val="center"/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altName w:val="黑体"/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outside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rPr>
        <w:rStyle w:val="7"/>
        <w:lang/>
      </w:rPr>
      <w:t>2</w:t>
    </w:r>
    <w:r>
      <w:fldChar w:fldCharType="end"/>
    </w:r>
  </w:p>
  <w:p>
    <w:pPr>
      <w:pStyle w:val="3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outside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fldChar w:fldCharType="end"/>
    </w:r>
  </w:p>
  <w:p>
    <w:pPr>
      <w:pStyle w:val="3"/>
      <w:ind w:right="360" w:firstLine="360"/>
    </w:pPr>
  </w:p>
</w:ft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iuxq">
    <w15:presenceInfo w15:providerId="None" w15:userId="liuxq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61670B"/>
    <w:rsid w:val="00BA65EA"/>
    <w:rsid w:val="00CB67B9"/>
    <w:rsid w:val="22B560CB"/>
    <w:rsid w:val="25967265"/>
    <w:rsid w:val="29C87304"/>
    <w:rsid w:val="2FA11411"/>
    <w:rsid w:val="3405069D"/>
    <w:rsid w:val="3C1B6753"/>
    <w:rsid w:val="6658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uiPriority w:val="0"/>
    <w:rPr>
      <w:rFonts w:ascii="Times New Roman" w:hAnsi="Times New Roman" w:eastAsia="宋体" w:cs="Times New Roman"/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kern w:val="2"/>
      <w:sz w:val="18"/>
      <w:szCs w:val="18"/>
    </w:rPr>
  </w:style>
  <w:style w:type="character" w:styleId="7">
    <w:name w:val="page number"/>
    <w:basedOn w:val="6"/>
    <w:uiPriority w:val="0"/>
    <w:rPr>
      <w:rFonts w:ascii="Times New Roman" w:hAnsi="Times New Roman" w:eastAsia="宋体" w:cs="Times New Roman"/>
    </w:rPr>
  </w:style>
  <w:style w:type="paragraph" w:customStyle="1" w:styleId="8">
    <w:name w:val=" Char Char Char Char"/>
    <w:basedOn w:val="1"/>
    <w:uiPriority w:val="0"/>
    <w:rPr>
      <w:rFonts w:ascii="Times New Roman" w:hAnsi="Times New Roman" w:eastAsia="宋体" w:cs="Times New Roman"/>
      <w:szCs w:val="20"/>
    </w:rPr>
  </w:style>
  <w:style w:type="character" w:customStyle="1" w:styleId="9">
    <w:name w:val="页眉 Char Char"/>
    <w:basedOn w:val="6"/>
    <w:link w:val="4"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15</Characters>
  <Lines>1</Lines>
  <Paragraphs>1</Paragraphs>
  <TotalTime>0</TotalTime>
  <ScaleCrop>false</ScaleCrop>
  <LinksUpToDate>false</LinksUpToDate>
  <CharactersWithSpaces>16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2020-05-06T14:06:00Z</dcterms:created>
  <dc:creator>Xiaqi Liu</dc:creator>
  <cp:lastModifiedBy>liuxq</cp:lastModifiedBy>
  <dcterms:modified xsi:type="dcterms:W3CDTF">2020-08-03T07:20:00Z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</Properties>
</file>